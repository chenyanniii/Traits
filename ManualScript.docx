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D7E6B" w14:textId="3513609C" w:rsidR="00D64C71" w:rsidRDefault="00DD2701" w:rsidP="00B019E8">
      <w:pPr>
        <w:pStyle w:val="Heading1"/>
      </w:pPr>
      <w:r>
        <w:t>Introduction</w:t>
      </w:r>
    </w:p>
    <w:p w14:paraId="06ECDADD" w14:textId="77777777" w:rsidR="00B019E8" w:rsidRPr="00B019E8" w:rsidRDefault="00B019E8" w:rsidP="00B019E8">
      <w:r w:rsidRPr="00B019E8">
        <w:t>Establishing the territory</w:t>
      </w:r>
    </w:p>
    <w:p w14:paraId="4794F79F" w14:textId="77777777" w:rsidR="00B019E8" w:rsidRPr="00B019E8" w:rsidRDefault="00B019E8" w:rsidP="00B019E8">
      <w:pPr>
        <w:numPr>
          <w:ilvl w:val="1"/>
          <w:numId w:val="1"/>
        </w:numPr>
      </w:pPr>
      <w:r w:rsidRPr="00B019E8">
        <w:t xml:space="preserve">Seed germination is critical for species survival and colonize new territory, which is also the threshold for reseeding restoration practice. </w:t>
      </w:r>
    </w:p>
    <w:p w14:paraId="38EC7677" w14:textId="77777777" w:rsidR="00B019E8" w:rsidRPr="00B019E8" w:rsidRDefault="00B019E8" w:rsidP="00B019E8">
      <w:pPr>
        <w:numPr>
          <w:ilvl w:val="1"/>
          <w:numId w:val="1"/>
        </w:numPr>
      </w:pPr>
      <w:r w:rsidRPr="00B019E8">
        <w:t>It would be beneficial for reseeding restoration practice if we can use some easy measurements to predict seed germination.</w:t>
      </w:r>
    </w:p>
    <w:p w14:paraId="108F2C88" w14:textId="77777777" w:rsidR="00B019E8" w:rsidRPr="00B019E8" w:rsidRDefault="00B019E8" w:rsidP="00B019E8">
      <w:r w:rsidRPr="00B019E8">
        <w:t>Identifying the niche (the Problem)</w:t>
      </w:r>
    </w:p>
    <w:p w14:paraId="5FAC2782" w14:textId="77777777" w:rsidR="00B019E8" w:rsidRPr="00B019E8" w:rsidRDefault="00B019E8" w:rsidP="00B019E8">
      <w:pPr>
        <w:numPr>
          <w:ilvl w:val="1"/>
          <w:numId w:val="2"/>
        </w:numPr>
      </w:pPr>
      <w:r w:rsidRPr="00B019E8">
        <w:t>Publications tried to detect the correlation between seed morphology and seed germinations without phylogenetic information.</w:t>
      </w:r>
    </w:p>
    <w:p w14:paraId="6A7498B7" w14:textId="77777777" w:rsidR="00B019E8" w:rsidRPr="00B019E8" w:rsidRDefault="00B019E8" w:rsidP="00B019E8">
      <w:pPr>
        <w:numPr>
          <w:ilvl w:val="1"/>
          <w:numId w:val="2"/>
        </w:numPr>
      </w:pPr>
      <w:r w:rsidRPr="00B019E8">
        <w:t>If species are closely related, phylogenetic information should be included to ensure the independence of morphological measurements.</w:t>
      </w:r>
    </w:p>
    <w:p w14:paraId="4C07F931" w14:textId="77777777" w:rsidR="00B019E8" w:rsidRPr="00B019E8" w:rsidRDefault="00B019E8" w:rsidP="00B019E8">
      <w:r w:rsidRPr="00B019E8">
        <w:t xml:space="preserve">Occupying the niche </w:t>
      </w:r>
    </w:p>
    <w:p w14:paraId="68EFA776" w14:textId="77777777" w:rsidR="00B019E8" w:rsidRPr="00B019E8" w:rsidRDefault="00B019E8" w:rsidP="00B019E8">
      <w:pPr>
        <w:numPr>
          <w:ilvl w:val="0"/>
          <w:numId w:val="3"/>
        </w:numPr>
      </w:pPr>
      <w:r w:rsidRPr="00B019E8">
        <w:t>Hypothesis:</w:t>
      </w:r>
    </w:p>
    <w:p w14:paraId="4CF851D4" w14:textId="05796AAE" w:rsidR="00B019E8" w:rsidRDefault="00B019E8" w:rsidP="00B019E8">
      <w:pPr>
        <w:numPr>
          <w:ilvl w:val="1"/>
          <w:numId w:val="3"/>
        </w:numPr>
      </w:pPr>
      <w:r w:rsidRPr="00B019E8">
        <w:t>Whether include phylogenetic information in the analysis of relationship between seed morphology and seed germination rate will be influenced</w:t>
      </w:r>
    </w:p>
    <w:p w14:paraId="5BFC1B30" w14:textId="77777777" w:rsidR="00B019E8" w:rsidRPr="00B019E8" w:rsidRDefault="00B019E8" w:rsidP="00B019E8">
      <w:pPr>
        <w:numPr>
          <w:ilvl w:val="0"/>
          <w:numId w:val="3"/>
        </w:numPr>
      </w:pPr>
      <w:r w:rsidRPr="00B019E8">
        <w:t>Approach:</w:t>
      </w:r>
    </w:p>
    <w:p w14:paraId="71ABDE78" w14:textId="77777777" w:rsidR="00B019E8" w:rsidRPr="00B019E8" w:rsidRDefault="00B019E8" w:rsidP="00B019E8">
      <w:pPr>
        <w:numPr>
          <w:ilvl w:val="1"/>
          <w:numId w:val="3"/>
        </w:numPr>
      </w:pPr>
      <w:r w:rsidRPr="00B019E8">
        <w:t>Test phylogenetic signal in seed morphological measurements</w:t>
      </w:r>
    </w:p>
    <w:p w14:paraId="6982A038" w14:textId="77777777" w:rsidR="00B019E8" w:rsidRPr="00B019E8" w:rsidRDefault="00B019E8" w:rsidP="00B019E8">
      <w:pPr>
        <w:numPr>
          <w:ilvl w:val="1"/>
          <w:numId w:val="3"/>
        </w:numPr>
      </w:pPr>
      <w:r w:rsidRPr="00B019E8">
        <w:t>Build the general linear model of seed morphological data and seed germination rate.</w:t>
      </w:r>
    </w:p>
    <w:p w14:paraId="534983A5" w14:textId="77777777" w:rsidR="00B019E8" w:rsidRPr="00B019E8" w:rsidRDefault="00B019E8" w:rsidP="00B019E8">
      <w:pPr>
        <w:numPr>
          <w:ilvl w:val="1"/>
          <w:numId w:val="3"/>
        </w:numPr>
      </w:pPr>
      <w:r w:rsidRPr="00B019E8">
        <w:t>Test the differences between two linear models</w:t>
      </w:r>
    </w:p>
    <w:p w14:paraId="7304189F" w14:textId="77777777" w:rsidR="00B019E8" w:rsidRPr="00B019E8" w:rsidRDefault="00B019E8" w:rsidP="00B019E8">
      <w:pPr>
        <w:numPr>
          <w:ilvl w:val="0"/>
          <w:numId w:val="3"/>
        </w:numPr>
      </w:pPr>
      <w:r w:rsidRPr="00B019E8">
        <w:t>Prediction:</w:t>
      </w:r>
    </w:p>
    <w:p w14:paraId="7F3183B8" w14:textId="77777777" w:rsidR="00B019E8" w:rsidRPr="00B019E8" w:rsidRDefault="00B019E8" w:rsidP="00B019E8">
      <w:pPr>
        <w:numPr>
          <w:ilvl w:val="1"/>
          <w:numId w:val="3"/>
        </w:numPr>
      </w:pPr>
      <w:r w:rsidRPr="00B019E8">
        <w:t>There will be phylogenetic signals in seed morphological measurements</w:t>
      </w:r>
    </w:p>
    <w:p w14:paraId="299722B4" w14:textId="77777777" w:rsidR="00B019E8" w:rsidRPr="00B019E8" w:rsidRDefault="00B019E8" w:rsidP="00B019E8">
      <w:pPr>
        <w:numPr>
          <w:ilvl w:val="1"/>
          <w:numId w:val="3"/>
        </w:numPr>
      </w:pPr>
      <w:r w:rsidRPr="00B019E8">
        <w:t>There will be significant differences between two linear models</w:t>
      </w:r>
    </w:p>
    <w:p w14:paraId="1DFE39DA" w14:textId="77777777" w:rsidR="00B019E8" w:rsidRPr="00B019E8" w:rsidRDefault="00B019E8" w:rsidP="00B019E8">
      <w:pPr>
        <w:ind w:left="720"/>
      </w:pPr>
    </w:p>
    <w:p w14:paraId="436E2108" w14:textId="77777777" w:rsidR="00B019E8" w:rsidRPr="00B019E8" w:rsidRDefault="00B019E8" w:rsidP="00B019E8"/>
    <w:p w14:paraId="02A95838" w14:textId="77777777" w:rsidR="00B019E8" w:rsidRDefault="00B019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CA604C" w14:textId="28669686" w:rsidR="00B019E8" w:rsidRDefault="00B019E8" w:rsidP="00B019E8">
      <w:pPr>
        <w:pStyle w:val="Heading1"/>
      </w:pPr>
      <w:r>
        <w:lastRenderedPageBreak/>
        <w:t>Methods</w:t>
      </w:r>
    </w:p>
    <w:p w14:paraId="7DD14626" w14:textId="7002083B" w:rsidR="00B019E8" w:rsidRDefault="00B019E8" w:rsidP="00B019E8">
      <w:pPr>
        <w:pStyle w:val="Heading2"/>
      </w:pPr>
      <w:r>
        <w:t>Material</w:t>
      </w:r>
    </w:p>
    <w:p w14:paraId="1902BBF8" w14:textId="575F80A9" w:rsidR="00B019E8" w:rsidRDefault="00B019E8" w:rsidP="00B019E8">
      <w:pPr>
        <w:pStyle w:val="Heading2"/>
      </w:pPr>
      <w:r>
        <w:t>Data Analysis</w:t>
      </w:r>
    </w:p>
    <w:p w14:paraId="55A9D9EE" w14:textId="77777777" w:rsidR="00B019E8" w:rsidRDefault="00B019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D7C9C9" w14:textId="35A9FF09" w:rsidR="00B019E8" w:rsidRDefault="00B019E8" w:rsidP="00B019E8">
      <w:pPr>
        <w:pStyle w:val="Heading1"/>
      </w:pPr>
      <w:r>
        <w:lastRenderedPageBreak/>
        <w:t>Results</w:t>
      </w:r>
    </w:p>
    <w:p w14:paraId="419DE594" w14:textId="77777777" w:rsidR="00B019E8" w:rsidRDefault="00B019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26BA37" w14:textId="617D40FF" w:rsidR="00B019E8" w:rsidRDefault="00B019E8" w:rsidP="00B019E8">
      <w:pPr>
        <w:pStyle w:val="Heading1"/>
      </w:pPr>
      <w:r>
        <w:lastRenderedPageBreak/>
        <w:t>Discussion</w:t>
      </w:r>
    </w:p>
    <w:p w14:paraId="48082671" w14:textId="77777777" w:rsidR="00B019E8" w:rsidRDefault="00B019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335580" w14:textId="0D9FD702" w:rsidR="00B019E8" w:rsidRPr="00B019E8" w:rsidRDefault="00B019E8" w:rsidP="00B019E8">
      <w:pPr>
        <w:pStyle w:val="Heading1"/>
      </w:pPr>
      <w:bookmarkStart w:id="0" w:name="_GoBack"/>
      <w:bookmarkEnd w:id="0"/>
      <w:r>
        <w:lastRenderedPageBreak/>
        <w:t>Citation</w:t>
      </w:r>
    </w:p>
    <w:p w14:paraId="48D88281" w14:textId="77777777" w:rsidR="00B019E8" w:rsidRDefault="00B019E8" w:rsidP="00B019E8"/>
    <w:p w14:paraId="21AAA7A1" w14:textId="78234DBF" w:rsidR="00B019E8" w:rsidRPr="00B019E8" w:rsidRDefault="00B019E8" w:rsidP="00B019E8"/>
    <w:p w14:paraId="0072DE69" w14:textId="77777777" w:rsidR="00B019E8" w:rsidRDefault="00B019E8"/>
    <w:p w14:paraId="3EE56EE1" w14:textId="77777777" w:rsidR="00DD2701" w:rsidRDefault="00DD2701"/>
    <w:sectPr w:rsidR="00DD2701" w:rsidSect="0058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33B6E"/>
    <w:multiLevelType w:val="hybridMultilevel"/>
    <w:tmpl w:val="30DA7EA4"/>
    <w:lvl w:ilvl="0" w:tplc="F9389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854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8B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58F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81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4E5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3C3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F4F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3CE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F739C5"/>
    <w:multiLevelType w:val="hybridMultilevel"/>
    <w:tmpl w:val="EF66C54C"/>
    <w:lvl w:ilvl="0" w:tplc="91644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452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C6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02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22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6C6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E0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06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A0D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F1146B"/>
    <w:multiLevelType w:val="hybridMultilevel"/>
    <w:tmpl w:val="111A6A72"/>
    <w:lvl w:ilvl="0" w:tplc="35F43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627A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6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5CF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0D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F2C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449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E1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BA9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E62EEF"/>
    <w:multiLevelType w:val="hybridMultilevel"/>
    <w:tmpl w:val="A34AFB38"/>
    <w:lvl w:ilvl="0" w:tplc="44DE6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6B7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4B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840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965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94D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21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9E9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A6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BC041A8"/>
    <w:multiLevelType w:val="hybridMultilevel"/>
    <w:tmpl w:val="23528204"/>
    <w:lvl w:ilvl="0" w:tplc="38AED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482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AE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87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E4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03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A9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583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8A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B1"/>
    <w:rsid w:val="000C27CA"/>
    <w:rsid w:val="0032507E"/>
    <w:rsid w:val="004651A0"/>
    <w:rsid w:val="00587499"/>
    <w:rsid w:val="00643EE2"/>
    <w:rsid w:val="00992D26"/>
    <w:rsid w:val="00B019E8"/>
    <w:rsid w:val="00D64C71"/>
    <w:rsid w:val="00D654B1"/>
    <w:rsid w:val="00DD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A48FC"/>
  <w15:chartTrackingRefBased/>
  <w15:docId w15:val="{79918D6B-6A1C-904A-9372-C078FA21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9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4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4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218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67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8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418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13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22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84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47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790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322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944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 chen</dc:creator>
  <cp:keywords/>
  <dc:description/>
  <cp:lastModifiedBy>yanni chen</cp:lastModifiedBy>
  <cp:revision>3</cp:revision>
  <dcterms:created xsi:type="dcterms:W3CDTF">2019-03-26T16:35:00Z</dcterms:created>
  <dcterms:modified xsi:type="dcterms:W3CDTF">2019-03-26T17:16:00Z</dcterms:modified>
</cp:coreProperties>
</file>